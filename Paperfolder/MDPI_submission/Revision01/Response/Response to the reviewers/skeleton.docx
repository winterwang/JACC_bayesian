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Reversible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2019-05-04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RPLACEHOLDER</w:t>
      </w:r>
    </w:p>
    <w:bookmarkEnd w:id="21"/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RPLACEHOLDER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3"/>
    <w:p>
      <w:pPr>
        <w:pStyle w:val="redoc-codechunk-3"/>
        <w:rPr>
          <w:vanish/>
        </w:rPr>
      </w:pPr>
      <w:r>
        <w:rPr>
          <w:vanish/>
        </w:rPr>
        <w:t xml:space="preserve">RPLACEHOLDER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 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RPLACEHOLDER</w:t>
      </w:r>
      <w:bookmarkEnd w:id="29"/>
      <w:r>
        <w:t xml:space="preserve"> </w:t>
      </w:r>
      <w:r>
        <w:t xml:space="preserve">will be stored and</w:t>
      </w:r>
      <w:r>
        <w:t xml:space="preserve"> </w:t>
      </w:r>
      <w:r>
        <w:t xml:space="preserve">marked with hidden text in 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4"/>
    <w:p>
      <w:pPr>
        <w:pStyle w:val="SourceCode"/>
        <w:pStyle w:val="redoc-codechunk-4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2"/>
      </w:pPr>
      <w:bookmarkStart w:id="33" w:name="track-changes"/>
      <w:r>
        <w:t xml:space="preserve">Track Changes</w:t>
      </w:r>
      <w:bookmarkEnd w:id="33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4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</w:t>
      </w:r>
      <w:r>
        <w:t xml:space="preserve"> </w:t>
      </w:r>
      <w:ins w:id="1" w:author="Noam Ross" w:date="2019-05-04T22:45:32Z">
        <w:r>
          <w:t xml:space="preserve">include</w:t>
        </w:r>
      </w:ins>
      <w:r>
        <w:t xml:space="preserve"> </w:t>
      </w:r>
      <w:r>
        <w:t xml:space="preserve">edits and they will be converted</w:t>
      </w:r>
      <w:r>
        <w:t xml:space="preserve"> </w:t>
      </w:r>
      <w:r>
        <w:t xml:space="preserve">to</w:t>
      </w:r>
      <w:r>
        <w:t xml:space="preserve"> </w:t>
      </w:r>
      <w:del w:id="1" w:author="Noam Ross" w:date="2019-05-04T22:45:32Z">
        <w:r>
          <w:delText xml:space="preserve">tacked</w:delText>
        </w:r>
      </w:del>
      <w:ins w:id="2" w:author="Noam Ross" w:date="2019-05-04T22:45:32Z">
        <w:r>
          <w:t xml:space="preserve">tracked</w:t>
        </w:r>
      </w:ins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</w:t>
      </w:r>
      <w:r>
        <w:t xml:space="preserve"> </w:t>
      </w:r>
      <w:r>
        <w:t xml:space="preserve">By default</w:t>
      </w:r>
      <w:r>
        <w:t xml:space="preserve"> </w:t>
      </w:r>
      <w:del w:id="2" w:author="Noam Ross" w:date="2019-05-04T22:45:32Z">
        <w:r>
          <w:delText xml:space="preserve">default</w:delText>
        </w:r>
      </w:del>
      <w:r>
        <w:t xml:space="preserve">, your system username is used as the author of</w:t>
      </w:r>
      <w:r>
        <w:t xml:space="preserve"> </w:t>
      </w:r>
      <w:r>
        <w:t xml:space="preserve">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>
      <w:pgMar w:top="1440" w:bottom="1440" w:left="1440" w:right="1440" w:gutter="0" w:header="0" w:footer="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Noam Ross" w:date="2019-05-04T22:45:32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://criticmarkup.com/users-guide.php" TargetMode="External"/><Relationship Id="rId35" Type="http://schemas.openxmlformats.org/officeDocument/2006/relationships/Rmd" Target="../redoc/skeleton.Rmd"/><Relationship Id="rId36" Type="http://schemas.openxmlformats.org/officeDocument/2006/relationships/md" Target="../redoc/skeleton.knit.md"/><Relationship Id="rId37" Type="http://schemas.openxmlformats.org/officeDocument/2006/relationships/md" Target="../redoc/skeleton.utf8.md"/><Relationship Id="rId38" Type="http://schemas.openxmlformats.org/officeDocument/2006/relationships/yml" Target="../redoc/skeleton.codelist.yml"/><Relationship Id="rId39" Type="http://schemas.openxmlformats.org/officeDocument/2006/relationships/Rmd" Target="../redoc/skeleton.preprocessed.Rmd"/><Relationship Id="rId40" Type="http://schemas.openxmlformats.org/officeDocument/2006/relationships/png" Target="../redoc/figure-docx/pressure-1.png"/><Relationship Id="rId41" Type="http://schemas.openxmlformats.org/officeDocument/2006/relationships/Rmd" Target="../redoc/skeleton.roundtrip.Rmd"/><Relationship Id="rId42" Type="http://schemas.openxmlformats.org/officeDocument/2006/relationships/yml" Target="../redoc/skeleton.diagnostics.yml"/></Relationships>
</file>

<file path=word/_rels/footnotes.xml.rels><?xml version="1.0" encoding="UTF-8" standalone="yes"?>
<Relationships  xmlns="http://schemas.openxmlformats.org/package/2006/relationships"><Relationship Id="rId34" Type="http://schemas.openxmlformats.org/officeDocument/2006/relationships/hyperlink" Target="http://criticmarkup.com/users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Reversible R Markdown Document</dc:title>
  <dc:creator>Your Name</dc:creator>
  <cp:keywords/>
  <dcterms:created xsi:type="dcterms:W3CDTF">2019-05-05T02:45:32Z</dcterms:created>
  <dcterms:modified xsi:type="dcterms:W3CDTF">2019-05-04T22:45:33Z</dcterms:modified>
  <cp:lastModifiedBy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2019-05-04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